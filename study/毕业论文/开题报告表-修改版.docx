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29" w:rsidRDefault="00595C29" w:rsidP="00595C29">
      <w:pPr>
        <w:spacing w:line="400" w:lineRule="exact"/>
        <w:jc w:val="center"/>
        <w:rPr>
          <w:rFonts w:ascii="宋体" w:eastAsia="宋体" w:hAnsi="宋体"/>
          <w:b/>
          <w:sz w:val="36"/>
          <w:szCs w:val="36"/>
        </w:rPr>
      </w:pPr>
      <w:r w:rsidRPr="00595C29">
        <w:rPr>
          <w:rFonts w:ascii="宋体" w:eastAsia="宋体" w:hAnsi="宋体" w:hint="eastAsia"/>
          <w:b/>
          <w:sz w:val="36"/>
          <w:szCs w:val="36"/>
        </w:rPr>
        <w:t>开题报告表</w:t>
      </w:r>
    </w:p>
    <w:p w:rsidR="00595C29" w:rsidRPr="00595C29" w:rsidRDefault="00595C29" w:rsidP="00595C29">
      <w:pPr>
        <w:spacing w:line="400" w:lineRule="exact"/>
        <w:jc w:val="center"/>
        <w:rPr>
          <w:rFonts w:ascii="宋体" w:eastAsia="宋体" w:hAnsi="宋体"/>
          <w:b/>
          <w:sz w:val="36"/>
          <w:szCs w:val="36"/>
        </w:rPr>
      </w:pPr>
    </w:p>
    <w:p w:rsidR="00290547" w:rsidRPr="008D0A68" w:rsidRDefault="00290547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1．研究现状及发展态势</w:t>
      </w:r>
    </w:p>
    <w:p w:rsidR="00110B52" w:rsidRPr="00CB4DCB" w:rsidRDefault="008D0A68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159DD">
        <w:rPr>
          <w:rFonts w:ascii="Times New Roman" w:eastAsia="宋体" w:hAnsi="Times New Roman" w:cs="Times New Roman"/>
          <w:sz w:val="24"/>
          <w:szCs w:val="24"/>
        </w:rPr>
        <w:tab/>
      </w:r>
      <w:ins w:id="0" w:author="zhoujp" w:date="2019-12-31T16:28:00Z">
        <w:r w:rsidR="003A59DF" w:rsidRPr="003A59DF">
          <w:rPr>
            <w:rFonts w:ascii="Times New Roman" w:eastAsia="宋体" w:hAnsi="Times New Roman" w:cs="Times New Roman"/>
            <w:sz w:val="24"/>
            <w:szCs w:val="24"/>
          </w:rPr>
          <w:t>MicroRNAs(miRNAs)</w:t>
        </w:r>
        <w:r w:rsidR="003A59DF" w:rsidRPr="003A59DF">
          <w:rPr>
            <w:rFonts w:ascii="Times New Roman" w:eastAsia="宋体" w:hAnsi="Times New Roman" w:cs="Times New Roman"/>
            <w:sz w:val="24"/>
            <w:szCs w:val="24"/>
          </w:rPr>
          <w:t>是真核生物中一类非编码内源小分子</w:t>
        </w:r>
        <w:r w:rsidR="003A59DF" w:rsidRPr="003A59DF">
          <w:rPr>
            <w:rFonts w:ascii="Times New Roman" w:eastAsia="宋体" w:hAnsi="Times New Roman" w:cs="Times New Roman"/>
            <w:sz w:val="24"/>
            <w:szCs w:val="24"/>
          </w:rPr>
          <w:t>RNA (</w:t>
        </w:r>
        <w:r w:rsidR="003A59DF" w:rsidRPr="003A59DF">
          <w:rPr>
            <w:rFonts w:ascii="Times New Roman" w:eastAsia="宋体" w:hAnsi="Times New Roman" w:cs="Times New Roman"/>
            <w:sz w:val="24"/>
            <w:szCs w:val="24"/>
          </w:rPr>
          <w:t>一般为</w:t>
        </w:r>
        <w:r w:rsidR="003A59DF" w:rsidRPr="003A59DF">
          <w:rPr>
            <w:rFonts w:ascii="Times New Roman" w:eastAsia="宋体" w:hAnsi="Times New Roman" w:cs="Times New Roman"/>
            <w:sz w:val="24"/>
            <w:szCs w:val="24"/>
          </w:rPr>
          <w:t>19-24nt)</w:t>
        </w:r>
      </w:ins>
      <w:del w:id="1" w:author="zhoujp" w:date="2019-12-31T16:28:00Z">
        <w:r w:rsidR="00C10A2C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miRNA</w:delText>
        </w:r>
        <w:r w:rsidR="00C10A2C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是小的非编码内源性</w:delText>
        </w:r>
        <w:r w:rsidR="00C10A2C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RNA</w:delText>
        </w:r>
      </w:del>
      <w:r w:rsidR="00C10A2C" w:rsidRPr="00E159DD">
        <w:rPr>
          <w:rFonts w:ascii="Times New Roman" w:eastAsia="宋体" w:hAnsi="Times New Roman" w:cs="Times New Roman" w:hint="eastAsia"/>
          <w:sz w:val="24"/>
          <w:szCs w:val="24"/>
        </w:rPr>
        <w:t>，首先在线虫中被发现</w:t>
      </w:r>
      <w:del w:id="2" w:author="zhoujp" w:date="2019-12-31T16:28:00Z">
        <w:r w:rsidR="00E159DD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，可在突变的秀丽隐杆线虫中暂时表达，所以</w:delText>
        </w:r>
        <w:r w:rsidR="00E159DD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miRNA</w:delText>
        </w:r>
        <w:r w:rsidR="00E159DD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最开始被称为短时间</w:delText>
        </w:r>
        <w:r w:rsidR="00E159DD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RNA</w:delText>
        </w:r>
      </w:del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。植物中最早被报道的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是在拟南芥中发现的。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2002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年，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Reinhart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等在拟南芥幼苗和花样本中分离克隆小分子的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RNA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，发现并命名了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miR</w:t>
      </w:r>
      <w:del w:id="3" w:author="zhoujp" w:date="2019-12-31T16:33:00Z">
        <w:r w:rsidR="00E159DD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156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miR</w:t>
      </w:r>
      <w:del w:id="4" w:author="zhoujp" w:date="2019-12-31T16:33:00Z">
        <w:r w:rsidR="00E159DD" w:rsidRPr="00E159DD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171</w:t>
      </w:r>
      <w:r w:rsidR="00E159DD" w:rsidRPr="00E159DD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="00E159DD">
        <w:rPr>
          <w:rFonts w:ascii="宋体" w:eastAsia="宋体" w:hAnsi="宋体" w:hint="eastAsia"/>
          <w:sz w:val="24"/>
          <w:szCs w:val="24"/>
        </w:rPr>
        <w:t>。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近年的研究表明，植物很多生命过程受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调控，如生长发育、信号转导、抗逆性等。植物受环境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因素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变化的影响，其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表达量会随环境因素变化而改变，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通过调控其靶基因表达，使植物在生理与形态上产生对环境的适应性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E159DD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14168" w:rsidRPr="00643F78" w:rsidRDefault="00514168" w:rsidP="00595C2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4610">
        <w:rPr>
          <w:rFonts w:ascii="Times New Roman" w:eastAsia="宋体" w:hAnsi="Times New Roman" w:cs="Times New Roman" w:hint="eastAsia"/>
          <w:sz w:val="24"/>
          <w:szCs w:val="24"/>
        </w:rPr>
        <w:t>miR</w:t>
      </w:r>
      <w:del w:id="5" w:author="zhoujp" w:date="2019-12-31T16:34:00Z">
        <w:r w:rsidRPr="00294610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Pr="00294610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Pr="00CB4DCB">
        <w:rPr>
          <w:rFonts w:ascii="Times New Roman" w:eastAsia="宋体" w:hAnsi="Times New Roman" w:cs="Times New Roman" w:hint="eastAsia"/>
          <w:sz w:val="24"/>
          <w:szCs w:val="24"/>
        </w:rPr>
        <w:t>是通过调节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AP2-like</w:t>
      </w:r>
      <w:r w:rsidRPr="00CB4DCB">
        <w:rPr>
          <w:rFonts w:ascii="Times New Roman" w:eastAsia="宋体" w:hAnsi="Times New Roman" w:cs="Times New Roman" w:hint="eastAsia"/>
          <w:sz w:val="24"/>
          <w:szCs w:val="24"/>
        </w:rPr>
        <w:t>转录因子表达参与调节植物开花时间与</w:t>
      </w:r>
      <w:r w:rsidR="00294610" w:rsidRPr="00CB4DCB">
        <w:rPr>
          <w:rFonts w:ascii="Times New Roman" w:eastAsia="宋体" w:hAnsi="Times New Roman" w:cs="Times New Roman" w:hint="eastAsia"/>
          <w:sz w:val="24"/>
          <w:szCs w:val="24"/>
        </w:rPr>
        <w:t>花器官形成的一类重要</w:t>
      </w:r>
      <w:r w:rsidR="00294610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94610" w:rsidRPr="00CB4DC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77693" w:rsidRPr="00294610">
        <w:rPr>
          <w:rFonts w:ascii="Times New Roman" w:eastAsia="宋体" w:hAnsi="Times New Roman" w:cs="Times New Roman" w:hint="eastAsia"/>
          <w:sz w:val="24"/>
          <w:szCs w:val="24"/>
        </w:rPr>
        <w:t>miR</w:t>
      </w:r>
      <w:del w:id="6" w:author="zhoujp" w:date="2019-12-31T16:34:00Z">
        <w:r w:rsidR="00577693" w:rsidRPr="00294610" w:rsidDel="003A59DF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577693" w:rsidRPr="00294610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靶基因是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类转录因子，他们都是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FL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Flowering</w:t>
      </w:r>
      <w:r w:rsidR="005776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Locust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）基因的转录抑制子。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ABC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模型中的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类同源异型基因，在花发育早期，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77693">
        <w:rPr>
          <w:rFonts w:ascii="Times New Roman" w:eastAsia="宋体" w:hAnsi="Times New Roman" w:cs="Times New Roman"/>
          <w:sz w:val="24"/>
          <w:szCs w:val="24"/>
        </w:rPr>
        <w:t>iR172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SAM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中积累，抑制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，阻止花分生组织的形成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在模式植物拟南芥中，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miR</w:t>
      </w:r>
      <w:del w:id="7" w:author="zhoujp" w:date="2019-12-31T16:34:00Z">
        <w:r w:rsidR="002F1744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2F1744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在转录和翻译上抑制其靶基因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APETALA2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作用的发挥，从而参与到花器官的形态发生。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miR</w:t>
      </w:r>
      <w:del w:id="8" w:author="zhoujp" w:date="2019-12-31T16:34:00Z">
        <w:r w:rsidR="002F1744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2F1744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还可以通过调控靶基因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TOE1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TOE2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TOE3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控制开花时间的早晚</w:t>
      </w:r>
      <w:r w:rsidR="002F174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2F174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CB4DCB">
        <w:rPr>
          <w:rFonts w:ascii="Times New Roman" w:eastAsia="宋体" w:hAnsi="Times New Roman" w:cs="Times New Roman" w:hint="eastAsia"/>
          <w:sz w:val="24"/>
          <w:szCs w:val="24"/>
        </w:rPr>
        <w:t>在水稻中，</w:t>
      </w:r>
      <w:r w:rsidR="008D0A68" w:rsidRPr="00294610">
        <w:rPr>
          <w:rFonts w:ascii="Times New Roman" w:eastAsia="宋体" w:hAnsi="Times New Roman" w:cs="Times New Roman"/>
          <w:sz w:val="24"/>
          <w:szCs w:val="24"/>
        </w:rPr>
        <w:t>miR</w:t>
      </w:r>
      <w:del w:id="9" w:author="zhoujp" w:date="2019-12-31T16:34:00Z">
        <w:r w:rsidR="008D0A68" w:rsidRPr="00294610" w:rsidDel="008D1A3A">
          <w:rPr>
            <w:rFonts w:ascii="Times New Roman" w:eastAsia="宋体" w:hAnsi="Times New Roman" w:cs="Times New Roman"/>
            <w:sz w:val="24"/>
            <w:szCs w:val="24"/>
          </w:rPr>
          <w:delText>NA</w:delText>
        </w:r>
      </w:del>
      <w:r w:rsidR="008D0A68" w:rsidRPr="00294610">
        <w:rPr>
          <w:rFonts w:ascii="Times New Roman" w:eastAsia="宋体" w:hAnsi="Times New Roman" w:cs="Times New Roman"/>
          <w:sz w:val="24"/>
          <w:szCs w:val="24"/>
        </w:rPr>
        <w:t>172</w:t>
      </w:r>
      <w:r w:rsidRPr="00CB4DCB">
        <w:rPr>
          <w:rFonts w:ascii="Times New Roman" w:eastAsia="宋体" w:hAnsi="Times New Roman" w:cs="Times New Roman" w:hint="eastAsia"/>
          <w:sz w:val="24"/>
          <w:szCs w:val="24"/>
        </w:rPr>
        <w:t>家族有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CB4DCB">
        <w:rPr>
          <w:rFonts w:ascii="Times New Roman" w:eastAsia="宋体" w:hAnsi="Times New Roman" w:cs="Times New Roman" w:hint="eastAsia"/>
          <w:sz w:val="24"/>
          <w:szCs w:val="24"/>
        </w:rPr>
        <w:t>个成员（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OsmiR172a-d</w:t>
      </w:r>
      <w:r w:rsidRPr="00CB4DCB">
        <w:rPr>
          <w:rFonts w:ascii="Times New Roman" w:eastAsia="宋体" w:hAnsi="Times New Roman" w:cs="Times New Roman" w:hint="eastAsia"/>
          <w:sz w:val="24"/>
          <w:szCs w:val="24"/>
        </w:rPr>
        <w:t>），分别位于水稻基因组第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B4DCB">
        <w:rPr>
          <w:rFonts w:ascii="Times New Roman" w:eastAsia="宋体" w:hAnsi="Times New Roman" w:cs="Times New Roman" w:hint="eastAsia"/>
          <w:sz w:val="24"/>
          <w:szCs w:val="24"/>
        </w:rPr>
        <w:t>染色体上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CB4DC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43F78" w:rsidRPr="00CB4DCB">
        <w:rPr>
          <w:rFonts w:ascii="Times New Roman" w:eastAsia="宋体" w:hAnsi="Times New Roman" w:cs="Times New Roman" w:hint="eastAsia"/>
          <w:sz w:val="24"/>
          <w:szCs w:val="24"/>
        </w:rPr>
        <w:t>近期的研究发现，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Osm</w:t>
      </w:r>
      <w:r w:rsidR="00643F78" w:rsidRPr="00294610">
        <w:rPr>
          <w:rFonts w:ascii="Times New Roman" w:eastAsia="宋体" w:hAnsi="Times New Roman" w:cs="Times New Roman"/>
          <w:sz w:val="24"/>
          <w:szCs w:val="24"/>
        </w:rPr>
        <w:t>iR</w:t>
      </w:r>
      <w:del w:id="10" w:author="zhoujp" w:date="2019-12-31T16:34:00Z">
        <w:r w:rsidR="00643F78" w:rsidRPr="00294610" w:rsidDel="008D1A3A">
          <w:rPr>
            <w:rFonts w:ascii="Times New Roman" w:eastAsia="宋体" w:hAnsi="Times New Roman" w:cs="Times New Roman"/>
            <w:sz w:val="24"/>
            <w:szCs w:val="24"/>
          </w:rPr>
          <w:delText>NA</w:delText>
        </w:r>
      </w:del>
      <w:r w:rsidR="00643F78" w:rsidRPr="00294610">
        <w:rPr>
          <w:rFonts w:ascii="Times New Roman" w:eastAsia="宋体" w:hAnsi="Times New Roman" w:cs="Times New Roman"/>
          <w:sz w:val="24"/>
          <w:szCs w:val="24"/>
        </w:rPr>
        <w:t>172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调控水稻瘟病抗性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77693" w:rsidRDefault="008D1A3A" w:rsidP="00595C2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ins w:id="11" w:author="zhoujp" w:date="2019-12-31T16:36:00Z">
        <w:r>
          <w:rPr>
            <w:rFonts w:ascii="Times New Roman" w:eastAsia="宋体" w:hAnsi="Times New Roman" w:cs="Times New Roman" w:hint="eastAsia"/>
            <w:sz w:val="24"/>
            <w:szCs w:val="24"/>
          </w:rPr>
          <w:t>水稻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Os</w:t>
        </w:r>
      </w:ins>
      <w:del w:id="12" w:author="zhoujp" w:date="2019-12-31T16:34:00Z">
        <w:r w:rsidR="00643F78" w:rsidRPr="00CB4DCB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根据</w:delText>
        </w:r>
      </w:del>
      <w:r w:rsidR="00643F7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643F78" w:rsidRPr="00294610">
        <w:rPr>
          <w:rFonts w:ascii="Times New Roman" w:eastAsia="宋体" w:hAnsi="Times New Roman" w:cs="Times New Roman"/>
          <w:sz w:val="24"/>
          <w:szCs w:val="24"/>
        </w:rPr>
        <w:t>iR</w:t>
      </w:r>
      <w:del w:id="13" w:author="zhoujp" w:date="2019-12-31T16:34:00Z">
        <w:r w:rsidR="00643F78" w:rsidRPr="00294610" w:rsidDel="008D1A3A">
          <w:rPr>
            <w:rFonts w:ascii="Times New Roman" w:eastAsia="宋体" w:hAnsi="Times New Roman" w:cs="Times New Roman"/>
            <w:sz w:val="24"/>
            <w:szCs w:val="24"/>
          </w:rPr>
          <w:delText>NA</w:delText>
        </w:r>
      </w:del>
      <w:r w:rsidR="00643F78" w:rsidRPr="00294610">
        <w:rPr>
          <w:rFonts w:ascii="Times New Roman" w:eastAsia="宋体" w:hAnsi="Times New Roman" w:cs="Times New Roman"/>
          <w:sz w:val="24"/>
          <w:szCs w:val="24"/>
        </w:rPr>
        <w:t>172</w:t>
      </w:r>
      <w:del w:id="14" w:author="zhoujp" w:date="2019-12-31T16:35:00Z"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的靶基因</w:delText>
        </w:r>
        <w:r w:rsidR="00BB15B4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AP2</w:delText>
        </w:r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所参与的调控，</w:delText>
        </w:r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miR</w:delText>
        </w:r>
      </w:del>
      <w:del w:id="15" w:author="zhoujp" w:date="2019-12-31T16:34:00Z"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del w:id="16" w:author="zhoujp" w:date="2019-12-31T16:35:00Z">
        <w:r w:rsidR="00BB15B4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172</w:delText>
        </w:r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也可能</w:delText>
        </w:r>
      </w:del>
      <w:ins w:id="17" w:author="zhoujp" w:date="2019-12-31T16:35:00Z">
        <w:r>
          <w:rPr>
            <w:rFonts w:ascii="Times New Roman" w:eastAsia="宋体" w:hAnsi="Times New Roman" w:cs="Times New Roman" w:hint="eastAsia"/>
            <w:sz w:val="24"/>
            <w:szCs w:val="24"/>
          </w:rPr>
          <w:t>是否</w:t>
        </w:r>
      </w:ins>
      <w:del w:id="18" w:author="zhoujp" w:date="2019-12-31T16:35:00Z"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参</w:delText>
        </w:r>
      </w:del>
      <w:del w:id="19" w:author="zhoujp" w:date="2019-12-31T16:37:00Z"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与</w:delText>
        </w:r>
      </w:del>
      <w:del w:id="20" w:author="zhoujp" w:date="2019-12-31T16:35:00Z"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农</w:delText>
        </w:r>
        <w:r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作</w:delText>
        </w:r>
        <w:r w:rsidR="00643F78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物性状</w:delText>
        </w:r>
        <w:r w:rsidR="00BB15B4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不同过程的调节，如农作物的</w:delText>
        </w:r>
      </w:del>
      <w:ins w:id="21" w:author="zhoujp" w:date="2019-12-31T16:36:00Z">
        <w:r>
          <w:rPr>
            <w:rFonts w:ascii="Times New Roman" w:eastAsia="宋体" w:hAnsi="Times New Roman" w:cs="Times New Roman" w:hint="eastAsia"/>
            <w:sz w:val="24"/>
            <w:szCs w:val="24"/>
          </w:rPr>
          <w:t>与</w:t>
        </w:r>
      </w:ins>
      <w:ins w:id="22" w:author="zhoujp" w:date="2019-12-31T16:37:00Z">
        <w:r>
          <w:rPr>
            <w:rFonts w:ascii="Times New Roman" w:eastAsia="宋体" w:hAnsi="Times New Roman" w:cs="Times New Roman" w:hint="eastAsia"/>
            <w:sz w:val="24"/>
            <w:szCs w:val="24"/>
          </w:rPr>
          <w:t>水稻的发育、</w:t>
        </w:r>
      </w:ins>
      <w:ins w:id="23" w:author="zhoujp" w:date="2019-12-31T16:38:00Z">
        <w:r>
          <w:rPr>
            <w:rFonts w:ascii="Times New Roman" w:eastAsia="宋体" w:hAnsi="Times New Roman" w:cs="Times New Roman" w:hint="eastAsia"/>
            <w:sz w:val="24"/>
            <w:szCs w:val="24"/>
          </w:rPr>
          <w:t>株型、</w:t>
        </w:r>
      </w:ins>
      <w:del w:id="24" w:author="zhoujp" w:date="2019-12-31T16:37:00Z">
        <w:r w:rsidR="00BB15B4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株型、花期、</w:delText>
        </w:r>
      </w:del>
      <w:r w:rsidR="00BB15B4">
        <w:rPr>
          <w:rFonts w:ascii="Times New Roman" w:eastAsia="宋体" w:hAnsi="Times New Roman" w:cs="Times New Roman" w:hint="eastAsia"/>
          <w:sz w:val="24"/>
          <w:szCs w:val="24"/>
        </w:rPr>
        <w:t>抗逆性等</w:t>
      </w:r>
      <w:ins w:id="25" w:author="zhoujp" w:date="2019-12-31T16:38:00Z">
        <w:r>
          <w:rPr>
            <w:rFonts w:ascii="Times New Roman" w:eastAsia="宋体" w:hAnsi="Times New Roman" w:cs="Times New Roman" w:hint="eastAsia"/>
            <w:sz w:val="24"/>
            <w:szCs w:val="24"/>
          </w:rPr>
          <w:t>相关，尚无研究报道</w:t>
        </w:r>
      </w:ins>
      <w:r w:rsidR="00BB15B4">
        <w:rPr>
          <w:rFonts w:ascii="Times New Roman" w:eastAsia="宋体" w:hAnsi="Times New Roman" w:cs="Times New Roman" w:hint="eastAsia"/>
          <w:sz w:val="24"/>
          <w:szCs w:val="24"/>
        </w:rPr>
        <w:t>。</w:t>
      </w:r>
      <w:ins w:id="26" w:author="zhoujp" w:date="2019-12-31T16:39:00Z">
        <w:r>
          <w:rPr>
            <w:rFonts w:ascii="Times New Roman" w:eastAsia="宋体" w:hAnsi="Times New Roman" w:cs="Times New Roman" w:hint="eastAsia"/>
            <w:sz w:val="24"/>
            <w:szCs w:val="24"/>
          </w:rPr>
          <w:t>本研究</w:t>
        </w:r>
      </w:ins>
      <w:ins w:id="27" w:author="zhoujp" w:date="2019-12-31T16:40:00Z">
        <w:r>
          <w:rPr>
            <w:rFonts w:ascii="Times New Roman" w:eastAsia="宋体" w:hAnsi="Times New Roman" w:cs="Times New Roman" w:hint="eastAsia"/>
            <w:sz w:val="24"/>
            <w:szCs w:val="24"/>
          </w:rPr>
          <w:t>利用基因定向编辑系统</w:t>
        </w:r>
      </w:ins>
      <w:ins w:id="28" w:author="zhoujp" w:date="2019-12-31T16:39:00Z">
        <w:r>
          <w:rPr>
            <w:rFonts w:ascii="Times New Roman" w:eastAsia="宋体" w:hAnsi="Times New Roman" w:cs="Times New Roman" w:hint="eastAsia"/>
            <w:sz w:val="24"/>
            <w:szCs w:val="24"/>
          </w:rPr>
          <w:t>创制</w:t>
        </w:r>
      </w:ins>
      <w:ins w:id="29" w:author="zhoujp" w:date="2019-12-31T16:40:00Z">
        <w:r>
          <w:rPr>
            <w:rFonts w:ascii="Times New Roman" w:eastAsia="宋体" w:hAnsi="Times New Roman" w:cs="Times New Roman" w:hint="eastAsia"/>
            <w:sz w:val="24"/>
            <w:szCs w:val="24"/>
          </w:rPr>
          <w:t>水稻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Osm</w:t>
        </w:r>
        <w:r w:rsidRPr="00294610">
          <w:rPr>
            <w:rFonts w:ascii="Times New Roman" w:eastAsia="宋体" w:hAnsi="Times New Roman" w:cs="Times New Roman"/>
            <w:sz w:val="24"/>
            <w:szCs w:val="24"/>
          </w:rPr>
          <w:t>iR172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的突变体并进行鉴定</w:t>
        </w:r>
      </w:ins>
      <w:ins w:id="30" w:author="zhoujp" w:date="2019-12-31T16:41:00Z">
        <w:r>
          <w:rPr>
            <w:rFonts w:ascii="Times New Roman" w:eastAsia="宋体" w:hAnsi="Times New Roman" w:cs="Times New Roman" w:hint="eastAsia"/>
            <w:sz w:val="24"/>
            <w:szCs w:val="24"/>
          </w:rPr>
          <w:t>。为研究其功能提供材料基础。</w:t>
        </w:r>
      </w:ins>
    </w:p>
    <w:p w:rsidR="00595C29" w:rsidRPr="008D1A3A" w:rsidRDefault="00595C29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725E0D" w:rsidRPr="0034555C" w:rsidRDefault="00290547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4555C">
        <w:rPr>
          <w:rFonts w:ascii="Times New Roman" w:eastAsia="宋体" w:hAnsi="Times New Roman" w:cs="Times New Roman"/>
          <w:sz w:val="24"/>
          <w:szCs w:val="24"/>
        </w:rPr>
        <w:t>2</w:t>
      </w:r>
      <w:r w:rsidRPr="0034555C">
        <w:rPr>
          <w:rFonts w:ascii="Times New Roman" w:eastAsia="宋体" w:hAnsi="Times New Roman" w:cs="Times New Roman"/>
          <w:sz w:val="24"/>
          <w:szCs w:val="24"/>
        </w:rPr>
        <w:t>．选题依据及意义</w:t>
      </w:r>
    </w:p>
    <w:p w:rsidR="00404F7B" w:rsidRPr="001654BD" w:rsidRDefault="00725E0D" w:rsidP="00595C29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4555C">
        <w:rPr>
          <w:rFonts w:ascii="Times New Roman" w:eastAsia="宋体" w:hAnsi="Times New Roman" w:cs="Times New Roman" w:hint="eastAsia"/>
          <w:sz w:val="24"/>
          <w:szCs w:val="24"/>
        </w:rPr>
        <w:t>近期对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miR</w:t>
      </w:r>
      <w:del w:id="31" w:author="zhoujp" w:date="2019-12-31T16:41:00Z">
        <w:r w:rsidRPr="0034555C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Pr="0034555C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的研究表明，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OsmR</w:t>
      </w:r>
      <w:del w:id="32" w:author="zhoujp" w:date="2019-12-31T16:41:00Z">
        <w:r w:rsidR="001654BD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1654BD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可以通过调节其靶基因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AP</w:t>
      </w:r>
      <w:r w:rsidR="001654BD">
        <w:rPr>
          <w:rFonts w:ascii="Times New Roman" w:eastAsia="宋体" w:hAnsi="Times New Roman" w:cs="Times New Roman"/>
          <w:sz w:val="24"/>
          <w:szCs w:val="24"/>
        </w:rPr>
        <w:t>2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，对水稻的花期、抗逆性等多个方面</w:t>
      </w:r>
      <w:r w:rsidR="00C10A2C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调控。如</w:t>
      </w:r>
      <w:r w:rsidR="00266B1D">
        <w:rPr>
          <w:rFonts w:ascii="Times New Roman" w:eastAsia="宋体" w:hAnsi="Times New Roman" w:cs="Times New Roman"/>
          <w:sz w:val="24"/>
          <w:szCs w:val="24"/>
        </w:rPr>
        <w:t>OsmiR</w:t>
      </w:r>
      <w:del w:id="33" w:author="zhoujp" w:date="2019-12-31T16:41:00Z">
        <w:r w:rsidR="00266B1D" w:rsidDel="008D1A3A">
          <w:rPr>
            <w:rFonts w:ascii="Times New Roman" w:eastAsia="宋体" w:hAnsi="Times New Roman" w:cs="Times New Roman"/>
            <w:sz w:val="24"/>
            <w:szCs w:val="24"/>
          </w:rPr>
          <w:delText>NA</w:delText>
        </w:r>
      </w:del>
      <w:r w:rsidR="00266B1D">
        <w:rPr>
          <w:rFonts w:ascii="Times New Roman" w:eastAsia="宋体" w:hAnsi="Times New Roman" w:cs="Times New Roman"/>
          <w:sz w:val="24"/>
          <w:szCs w:val="24"/>
        </w:rPr>
        <w:t>172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负调控水稻花向小穗的转变，通过靶向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266B1D">
        <w:rPr>
          <w:rFonts w:ascii="Times New Roman" w:eastAsia="宋体" w:hAnsi="Times New Roman" w:cs="Times New Roman"/>
          <w:sz w:val="24"/>
          <w:szCs w:val="24"/>
        </w:rPr>
        <w:t>P2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家族的基因调控水稻的穗分支，其过表达会使小穗数目变少</w:t>
      </w:r>
      <w:r w:rsidR="00266B1D">
        <w:rPr>
          <w:rFonts w:ascii="Times New Roman" w:eastAsia="宋体" w:hAnsi="Times New Roman" w:cs="Times New Roman"/>
          <w:sz w:val="24"/>
          <w:szCs w:val="24"/>
          <w:vertAlign w:val="superscript"/>
        </w:rPr>
        <w:t>[7]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70253">
        <w:rPr>
          <w:rFonts w:ascii="Times New Roman" w:eastAsia="宋体" w:hAnsi="Times New Roman" w:cs="Times New Roman" w:hint="eastAsia"/>
          <w:sz w:val="24"/>
          <w:szCs w:val="24"/>
        </w:rPr>
        <w:t>OsmR</w:t>
      </w:r>
      <w:del w:id="34" w:author="zhoujp" w:date="2019-12-31T16:42:00Z">
        <w:r w:rsidR="00F70253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F70253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参与调控水稻的花序发育与花序起始发育的时相转换，其过表达会导致花卉和种子发育缺陷</w:t>
      </w:r>
      <w:r w:rsidR="001654BD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 xml:space="preserve"> </w:t>
      </w:r>
      <w:r w:rsidR="00F7025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266B1D">
        <w:rPr>
          <w:rFonts w:ascii="Times New Roman" w:eastAsia="宋体" w:hAnsi="Times New Roman" w:cs="Times New Roman"/>
          <w:sz w:val="24"/>
          <w:szCs w:val="24"/>
          <w:vertAlign w:val="superscript"/>
        </w:rPr>
        <w:t>8</w:t>
      </w:r>
      <w:r w:rsidR="00F7025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OsmR</w:t>
      </w:r>
      <w:del w:id="35" w:author="zhoujp" w:date="2019-12-31T16:42:00Z">
        <w:r w:rsidR="001654BD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1654BD">
        <w:rPr>
          <w:rFonts w:ascii="Times New Roman" w:eastAsia="宋体" w:hAnsi="Times New Roman" w:cs="Times New Roman" w:hint="eastAsia"/>
          <w:sz w:val="24"/>
          <w:szCs w:val="24"/>
        </w:rPr>
        <w:t>172a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调控水稻瘟病抗性</w:t>
      </w:r>
      <w:r w:rsidR="001654B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 w:rsidR="001654B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D0A68" w:rsidRDefault="0030139A" w:rsidP="00595C29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4555C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PCR-SSCP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方法对突变体初筛，再通过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Sanger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测序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定向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敲除突变体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进行具体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的鉴定分析，可以为深入研究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OsmiR172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生物功能提供可靠突变体材料。</w:t>
      </w:r>
    </w:p>
    <w:p w:rsidR="00595C29" w:rsidRPr="0034555C" w:rsidRDefault="00595C29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90547" w:rsidRPr="008D0A68" w:rsidRDefault="00290547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3．课题研究内容</w:t>
      </w:r>
    </w:p>
    <w:p w:rsidR="00514168" w:rsidRDefault="008D0A68" w:rsidP="00595C29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 w:hint="eastAsia"/>
          <w:sz w:val="24"/>
          <w:szCs w:val="24"/>
        </w:rPr>
        <w:t>通过利用</w:t>
      </w:r>
      <w:r w:rsidRPr="0030139A">
        <w:rPr>
          <w:rFonts w:ascii="Times New Roman" w:eastAsia="宋体" w:hAnsi="Times New Roman" w:cs="Times New Roman"/>
          <w:sz w:val="24"/>
          <w:szCs w:val="24"/>
        </w:rPr>
        <w:t>SSCP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Sanger</w:t>
      </w:r>
      <w:r w:rsidRPr="008D0A68">
        <w:rPr>
          <w:rFonts w:ascii="宋体" w:eastAsia="宋体" w:hAnsi="宋体"/>
          <w:sz w:val="24"/>
          <w:szCs w:val="24"/>
        </w:rPr>
        <w:t>测序对水稻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</w:t>
      </w:r>
      <w:r w:rsidRPr="008D0A68">
        <w:rPr>
          <w:rFonts w:ascii="宋体" w:eastAsia="宋体" w:hAnsi="宋体"/>
          <w:sz w:val="24"/>
          <w:szCs w:val="24"/>
        </w:rPr>
        <w:t>定向敲除突变体的鉴定分析，筛选得到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OsmiR172b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OsmiR172c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</w:t>
      </w:r>
      <w:r w:rsidR="0030139A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Pr="0030139A">
        <w:rPr>
          <w:rFonts w:ascii="Times New Roman" w:eastAsia="宋体" w:hAnsi="Times New Roman" w:cs="Times New Roman"/>
          <w:sz w:val="24"/>
          <w:szCs w:val="24"/>
        </w:rPr>
        <w:t>d</w:t>
      </w:r>
      <w:r w:rsidRPr="008D0A68">
        <w:rPr>
          <w:rFonts w:ascii="宋体" w:eastAsia="宋体" w:hAnsi="宋体"/>
          <w:sz w:val="24"/>
          <w:szCs w:val="24"/>
        </w:rPr>
        <w:t>单突变体及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OsmiR172ad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OsmiR172bc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OsmiR172abcd</w:t>
      </w:r>
      <w:r w:rsidRPr="008D0A68">
        <w:rPr>
          <w:rFonts w:ascii="宋体" w:eastAsia="宋体" w:hAnsi="宋体"/>
          <w:sz w:val="24"/>
          <w:szCs w:val="24"/>
        </w:rPr>
        <w:t>等多突变体。</w:t>
      </w:r>
    </w:p>
    <w:p w:rsidR="00595C29" w:rsidRPr="008D0A68" w:rsidRDefault="00595C29" w:rsidP="00595C29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A86CB3" w:rsidRDefault="00290547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4. 拟解决的关键问题和最终目标，以及拟采取的主要理论、技术路线和实施方案等：</w:t>
      </w:r>
    </w:p>
    <w:p w:rsidR="0034555C" w:rsidRPr="00266B1D" w:rsidRDefault="00A86CB3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66B1D">
        <w:rPr>
          <w:rFonts w:ascii="Times New Roman" w:eastAsia="宋体" w:hAnsi="Times New Roman" w:cs="Times New Roman"/>
          <w:sz w:val="24"/>
          <w:szCs w:val="24"/>
        </w:rPr>
        <w:tab/>
      </w:r>
      <w:r w:rsidR="0034555C" w:rsidRPr="00266B1D"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del w:id="36" w:author="zhoujp" w:date="2019-12-31T16:43:00Z">
        <w:r w:rsidR="0034555C" w:rsidRPr="00266B1D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需要从材料中分离出突变株，并且需要将单突变株与多突变株进行分离</w:delText>
        </w:r>
      </w:del>
      <w:ins w:id="37" w:author="zhoujp" w:date="2019-12-31T16:43:00Z">
        <w:r w:rsidR="008D1A3A">
          <w:rPr>
            <w:rFonts w:ascii="Times New Roman" w:eastAsia="宋体" w:hAnsi="Times New Roman" w:cs="Times New Roman" w:hint="eastAsia"/>
            <w:sz w:val="24"/>
            <w:szCs w:val="24"/>
          </w:rPr>
          <w:t>突变体的分离鉴定</w:t>
        </w:r>
      </w:ins>
      <w:r w:rsidR="0034555C" w:rsidRPr="00266B1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本文拟通过</w:t>
      </w:r>
      <w:r w:rsidR="00CB4DCB" w:rsidRPr="00CB4DCB">
        <w:rPr>
          <w:rFonts w:ascii="Times New Roman" w:eastAsia="宋体" w:hAnsi="Times New Roman" w:cs="Times New Roman" w:hint="eastAsia"/>
          <w:sz w:val="24"/>
          <w:szCs w:val="24"/>
        </w:rPr>
        <w:t>PCR-SSCP</w:t>
      </w:r>
      <w:r w:rsidR="00CB4DCB" w:rsidRPr="00CB4DCB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进行分离。先通过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PCR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扩增靶序列，然后将扩增产物变性为单链，进行非变性聚丙烯酰胺凝胶电泳。在不含变性剂的中性聚丙烯酰胺凝胶中电泳时，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单链的迁移率除与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链的长短有关外，更主要的是取决于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单链所形成的构象。在非变性条件下，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单链可自身折叠形成具有一定空间结构的构象。这种构象由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单链碱基决定，其稳定性靠分子内局部顺序的相互作用来维持。相同长度的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单链其顺序不同，甚至单个碱基不同，所形成的构象不同，电泳迁移率也不同。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PCR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产物变性后，单链产物经中性聚丙烯酰胺凝胶电泳，靶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中含单碱基置换，或数个碱基插入或缺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失等改变时，因迁移率变化会出现泳动变位，从而可将变异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与正常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区分开。</w:t>
      </w:r>
    </w:p>
    <w:p w:rsidR="008D0A68" w:rsidRDefault="00D40933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66B1D">
        <w:rPr>
          <w:rFonts w:ascii="Times New Roman" w:eastAsia="宋体" w:hAnsi="Times New Roman" w:cs="Times New Roman"/>
          <w:sz w:val="24"/>
          <w:szCs w:val="24"/>
        </w:rPr>
        <w:tab/>
      </w:r>
      <w:del w:id="38" w:author="zhoujp" w:date="2019-12-31T16:44:00Z">
        <w:r w:rsidR="00F90C5D" w:rsidRPr="00266B1D" w:rsidDel="008D1A3A">
          <w:rPr>
            <w:rFonts w:ascii="Times New Roman" w:eastAsia="宋体" w:hAnsi="Times New Roman" w:cs="Times New Roman" w:hint="eastAsia"/>
            <w:sz w:val="24"/>
            <w:szCs w:val="24"/>
          </w:rPr>
          <w:delText>在分离出突变株后</w:delText>
        </w:r>
      </w:del>
      <w:ins w:id="39" w:author="zhoujp" w:date="2019-12-31T16:44:00Z">
        <w:r w:rsidR="008D1A3A">
          <w:rPr>
            <w:rFonts w:ascii="Times New Roman" w:eastAsia="宋体" w:hAnsi="Times New Roman" w:cs="Times New Roman" w:hint="eastAsia"/>
            <w:sz w:val="24"/>
            <w:szCs w:val="24"/>
          </w:rPr>
          <w:t>此后</w:t>
        </w:r>
      </w:ins>
      <w:r w:rsidR="00F90C5D" w:rsidRPr="00266B1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66B1D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Sanger</w:t>
      </w:r>
      <w:r w:rsidRPr="00266B1D">
        <w:rPr>
          <w:rFonts w:ascii="Times New Roman" w:eastAsia="宋体" w:hAnsi="Times New Roman" w:cs="Times New Roman" w:hint="eastAsia"/>
          <w:sz w:val="24"/>
          <w:szCs w:val="24"/>
        </w:rPr>
        <w:t>测序</w:t>
      </w:r>
      <w:del w:id="40" w:author="zhoujp" w:date="2019-12-31T16:44:00Z">
        <w:r w:rsidRPr="00266B1D" w:rsidDel="00D85BC2">
          <w:rPr>
            <w:rFonts w:ascii="Times New Roman" w:eastAsia="宋体" w:hAnsi="Times New Roman" w:cs="Times New Roman" w:hint="eastAsia"/>
            <w:sz w:val="24"/>
            <w:szCs w:val="24"/>
          </w:rPr>
          <w:delText>判断具体的</w:delText>
        </w:r>
      </w:del>
      <w:ins w:id="41" w:author="zhoujp" w:date="2019-12-31T16:44:00Z">
        <w:r w:rsidR="00D85BC2">
          <w:rPr>
            <w:rFonts w:ascii="Times New Roman" w:eastAsia="宋体" w:hAnsi="Times New Roman" w:cs="Times New Roman" w:hint="eastAsia"/>
            <w:sz w:val="24"/>
            <w:szCs w:val="24"/>
          </w:rPr>
          <w:t>分析</w:t>
        </w:r>
      </w:ins>
      <w:r w:rsidRPr="00266B1D">
        <w:rPr>
          <w:rFonts w:ascii="Times New Roman" w:eastAsia="宋体" w:hAnsi="Times New Roman" w:cs="Times New Roman" w:hint="eastAsia"/>
          <w:sz w:val="24"/>
          <w:szCs w:val="24"/>
        </w:rPr>
        <w:t>突变</w:t>
      </w:r>
      <w:ins w:id="42" w:author="zhoujp" w:date="2019-12-31T16:44:00Z">
        <w:r w:rsidR="00D85BC2">
          <w:rPr>
            <w:rFonts w:ascii="Times New Roman" w:eastAsia="宋体" w:hAnsi="Times New Roman" w:cs="Times New Roman" w:hint="eastAsia"/>
            <w:sz w:val="24"/>
            <w:szCs w:val="24"/>
          </w:rPr>
          <w:t>体的基因型</w:t>
        </w:r>
      </w:ins>
      <w:del w:id="43" w:author="zhoujp" w:date="2019-12-31T16:44:00Z">
        <w:r w:rsidRPr="00266B1D" w:rsidDel="00D85BC2">
          <w:rPr>
            <w:rFonts w:ascii="Times New Roman" w:eastAsia="宋体" w:hAnsi="Times New Roman" w:cs="Times New Roman" w:hint="eastAsia"/>
            <w:sz w:val="24"/>
            <w:szCs w:val="24"/>
          </w:rPr>
          <w:delText>情况，得</w:delText>
        </w:r>
        <w:bookmarkStart w:id="44" w:name="_GoBack"/>
        <w:bookmarkEnd w:id="44"/>
        <w:r w:rsidRPr="00266B1D" w:rsidDel="00D85BC2">
          <w:rPr>
            <w:rFonts w:ascii="Times New Roman" w:eastAsia="宋体" w:hAnsi="Times New Roman" w:cs="Times New Roman" w:hint="eastAsia"/>
            <w:sz w:val="24"/>
            <w:szCs w:val="24"/>
          </w:rPr>
          <w:delText>到突变体的基因型</w:delText>
        </w:r>
      </w:del>
      <w:r w:rsidRPr="00266B1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90C5D" w:rsidRPr="00F90C5D">
        <w:rPr>
          <w:rFonts w:ascii="Times New Roman" w:eastAsia="宋体" w:hAnsi="Times New Roman" w:cs="Times New Roman" w:hint="eastAsia"/>
          <w:sz w:val="24"/>
          <w:szCs w:val="24"/>
        </w:rPr>
        <w:t>Sanger</w:t>
      </w:r>
      <w:r w:rsidR="00F90C5D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C10A2C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DNA</w:t>
      </w:r>
      <w:r w:rsidR="00F94453">
        <w:rPr>
          <w:rFonts w:ascii="Times New Roman" w:eastAsia="宋体" w:hAnsi="Times New Roman" w:cs="Times New Roman"/>
          <w:sz w:val="24"/>
          <w:szCs w:val="24"/>
        </w:rPr>
        <w:t>聚合酶来延伸结合在待定序列模板上的引物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4453">
        <w:rPr>
          <w:rFonts w:ascii="Times New Roman" w:eastAsia="宋体" w:hAnsi="Times New Roman" w:cs="Times New Roman"/>
          <w:sz w:val="24"/>
          <w:szCs w:val="24"/>
        </w:rPr>
        <w:t>直到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结合了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ddNTP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为止。每一次序</w:t>
      </w:r>
      <w:r w:rsidR="00F94453">
        <w:rPr>
          <w:rFonts w:ascii="Times New Roman" w:eastAsia="宋体" w:hAnsi="Times New Roman" w:cs="Times New Roman"/>
          <w:sz w:val="24"/>
          <w:szCs w:val="24"/>
        </w:rPr>
        <w:t>列测定由一套四个单独的反应构成，每个反应含有所有四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F94453">
        <w:rPr>
          <w:rFonts w:ascii="Times New Roman" w:eastAsia="宋体" w:hAnsi="Times New Roman" w:cs="Times New Roman"/>
          <w:sz w:val="24"/>
          <w:szCs w:val="24"/>
        </w:rPr>
        <w:t>dNTP</w:t>
      </w:r>
      <w:r w:rsidR="00F94453">
        <w:rPr>
          <w:rFonts w:ascii="Times New Roman" w:eastAsia="宋体" w:hAnsi="Times New Roman" w:cs="Times New Roman"/>
          <w:sz w:val="24"/>
          <w:szCs w:val="24"/>
        </w:rPr>
        <w:t>，并混入限量的一种不同的</w:t>
      </w:r>
      <w:r w:rsidR="00F94453">
        <w:rPr>
          <w:rFonts w:ascii="Times New Roman" w:eastAsia="宋体" w:hAnsi="Times New Roman" w:cs="Times New Roman"/>
          <w:sz w:val="24"/>
          <w:szCs w:val="24"/>
        </w:rPr>
        <w:t>ddNTP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。由于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ddNTP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缺乏延伸所需要的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3-OH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基团，使延长的寡聚核苷酸选择性地在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G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、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A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、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T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或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C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处终止。终止点由反应中相应的双脱氧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核苷酸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而定。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四次反应分别确定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的位置，结合四次反应，就可以得到这段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DNA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的碱基序列。</w:t>
      </w:r>
    </w:p>
    <w:p w:rsidR="00595C29" w:rsidRDefault="00F94453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404F7B" w:rsidRPr="00404F7B">
        <w:rPr>
          <w:rFonts w:ascii="Times New Roman" w:eastAsia="宋体" w:hAnsi="Times New Roman" w:cs="Times New Roman" w:hint="eastAsia"/>
          <w:sz w:val="24"/>
          <w:szCs w:val="24"/>
        </w:rPr>
        <w:t>通过利用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SSCP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Sanger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测序对水稻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</w:t>
      </w:r>
      <w:r w:rsidR="00404F7B">
        <w:rPr>
          <w:rFonts w:ascii="Times New Roman" w:eastAsia="宋体" w:hAnsi="Times New Roman" w:cs="Times New Roman"/>
          <w:sz w:val="24"/>
          <w:szCs w:val="24"/>
        </w:rPr>
        <w:t>定向敲除突变体的鉴定分析，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可以筛选出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OsmiR172a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OsmiR172b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OsmiR172c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OsmiR172d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单突变体及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OsmiR172ad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OsmiR172bc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OsmiR172abcd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等多突变体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，及其具体突变情况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95C29" w:rsidRPr="00F90C5D" w:rsidRDefault="00595C29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53283" w:rsidRPr="008D0A68" w:rsidRDefault="00290547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5．论文特色或创新点</w:t>
      </w:r>
    </w:p>
    <w:p w:rsidR="00F90C5D" w:rsidRPr="00266B1D" w:rsidRDefault="00110B52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66B1D">
        <w:rPr>
          <w:rFonts w:ascii="Times New Roman" w:eastAsia="宋体" w:hAnsi="Times New Roman" w:cs="Times New Roman"/>
          <w:sz w:val="24"/>
          <w:szCs w:val="24"/>
        </w:rPr>
        <w:tab/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本课题通过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SSCP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C10A2C" w:rsidRPr="00266B1D">
        <w:rPr>
          <w:rFonts w:ascii="Times New Roman" w:eastAsia="宋体" w:hAnsi="Times New Roman" w:cs="Times New Roman"/>
          <w:sz w:val="24"/>
          <w:szCs w:val="24"/>
        </w:rPr>
        <w:t>anger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测序对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OsmiR</w:t>
      </w:r>
      <w:del w:id="45" w:author="zhoujp" w:date="2019-12-31T16:45:00Z">
        <w:r w:rsidR="00C10A2C" w:rsidRPr="00266B1D" w:rsidDel="00D85BC2">
          <w:rPr>
            <w:rFonts w:ascii="Times New Roman" w:eastAsia="宋体" w:hAnsi="Times New Roman" w:cs="Times New Roman" w:hint="eastAsia"/>
            <w:sz w:val="24"/>
            <w:szCs w:val="24"/>
          </w:rPr>
          <w:delText>AN</w:delText>
        </w:r>
      </w:del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定向突变体进行具体的鉴定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分析，筛选出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OsmiR</w:t>
      </w:r>
      <w:del w:id="46" w:author="zhoujp" w:date="2019-12-31T16:45:00Z">
        <w:r w:rsidR="00C10A2C" w:rsidRPr="00266B1D" w:rsidDel="00D85BC2">
          <w:rPr>
            <w:rFonts w:ascii="Times New Roman" w:eastAsia="宋体" w:hAnsi="Times New Roman" w:cs="Times New Roman" w:hint="eastAsia"/>
            <w:sz w:val="24"/>
            <w:szCs w:val="24"/>
          </w:rPr>
          <w:delText>AN</w:delText>
        </w:r>
      </w:del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单突变体与多突变体，能够为进一步研究水稻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="00C10A2C" w:rsidRPr="00266B1D">
        <w:rPr>
          <w:rFonts w:ascii="Times New Roman" w:eastAsia="宋体" w:hAnsi="Times New Roman" w:cs="Times New Roman"/>
          <w:sz w:val="24"/>
          <w:szCs w:val="24"/>
        </w:rPr>
        <w:t>miR</w:t>
      </w:r>
      <w:del w:id="47" w:author="zhoujp" w:date="2019-12-31T16:45:00Z">
        <w:r w:rsidR="00C10A2C" w:rsidRPr="00266B1D" w:rsidDel="00D85BC2">
          <w:rPr>
            <w:rFonts w:ascii="Times New Roman" w:eastAsia="宋体" w:hAnsi="Times New Roman" w:cs="Times New Roman"/>
            <w:sz w:val="24"/>
            <w:szCs w:val="24"/>
          </w:rPr>
          <w:delText>NA</w:delText>
        </w:r>
      </w:del>
      <w:r w:rsidR="00C10A2C" w:rsidRPr="00266B1D">
        <w:rPr>
          <w:rFonts w:ascii="Times New Roman" w:eastAsia="宋体" w:hAnsi="Times New Roman" w:cs="Times New Roman"/>
          <w:sz w:val="24"/>
          <w:szCs w:val="24"/>
        </w:rPr>
        <w:t>172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提供可靠材料，对水稻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OsmiR</w:t>
      </w:r>
      <w:del w:id="48" w:author="zhoujp" w:date="2019-12-31T16:45:00Z">
        <w:r w:rsidR="00C10A2C" w:rsidRPr="00266B1D" w:rsidDel="00D85BC2">
          <w:rPr>
            <w:rFonts w:ascii="Times New Roman" w:eastAsia="宋体" w:hAnsi="Times New Roman" w:cs="Times New Roman" w:hint="eastAsia"/>
            <w:sz w:val="24"/>
            <w:szCs w:val="24"/>
          </w:rPr>
          <w:delText>NA</w:delText>
        </w:r>
      </w:del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功能研究有重要帮助。</w:t>
      </w:r>
    </w:p>
    <w:p w:rsidR="00C10A2C" w:rsidRDefault="00C10A2C" w:rsidP="00595C29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BB15B4" w:rsidRDefault="00BB15B4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参考文献：</w:t>
      </w:r>
    </w:p>
    <w:p w:rsidR="00E159DD" w:rsidRDefault="00E159DD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]</w:t>
      </w:r>
      <w:r w:rsidRPr="00E159DD">
        <w:rPr>
          <w:rFonts w:ascii="Times New Roman" w:eastAsia="宋体" w:hAnsi="Times New Roman" w:cs="Times New Roman"/>
          <w:sz w:val="24"/>
          <w:szCs w:val="24"/>
        </w:rPr>
        <w:t xml:space="preserve"> Reinhart, B. J. MicroRNAs in plants[J]. Genes &amp; Development, 16(13):1616-1626.</w:t>
      </w:r>
    </w:p>
    <w:p w:rsidR="00BB15B4" w:rsidRDefault="00E159DD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</w:t>
      </w:r>
      <w:r w:rsidR="00BB15B4" w:rsidRPr="00BB15B4">
        <w:rPr>
          <w:rFonts w:ascii="宋体" w:eastAsia="宋体" w:hAnsi="宋体"/>
          <w:sz w:val="24"/>
          <w:szCs w:val="24"/>
        </w:rPr>
        <w:t>]黄俊骏,刘文文,郭亚如,蒋天慧,任晴,王华华,梁卫红.microRNA在植物生长发育中的研究进展[J].生物技术通报,2019,35(11):141-149.</w:t>
      </w:r>
    </w:p>
    <w:p w:rsidR="00BB15B4" w:rsidRDefault="00BB15B4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 w:rsidR="00E159D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]</w:t>
      </w:r>
      <w:r w:rsidRPr="00BB15B4">
        <w:rPr>
          <w:rFonts w:ascii="Times New Roman" w:hAnsi="Times New Roman" w:cs="Times New Roman"/>
        </w:rPr>
        <w:t xml:space="preserve"> </w:t>
      </w:r>
      <w:r w:rsidRPr="00BB15B4">
        <w:rPr>
          <w:rFonts w:ascii="Times New Roman" w:eastAsia="宋体" w:hAnsi="Times New Roman" w:cs="Times New Roman"/>
          <w:sz w:val="24"/>
          <w:szCs w:val="24"/>
        </w:rPr>
        <w:t>Li Zhao, YunJu Kim, Theresa T. Dinh,</w:t>
      </w:r>
      <w:r w:rsidRPr="00BB15B4">
        <w:rPr>
          <w:rFonts w:ascii="Times New Roman" w:eastAsia="宋体" w:hAnsi="Times New Roman" w:cs="Times New Roman"/>
          <w:sz w:val="24"/>
          <w:szCs w:val="24"/>
        </w:rPr>
        <w:t>等</w:t>
      </w:r>
      <w:r w:rsidRPr="00BB15B4">
        <w:rPr>
          <w:rFonts w:ascii="Times New Roman" w:eastAsia="宋体" w:hAnsi="Times New Roman" w:cs="Times New Roman"/>
          <w:sz w:val="24"/>
          <w:szCs w:val="24"/>
        </w:rPr>
        <w:t>. miR172 regulates stem cell fate and defines the inner boundary of APETALA3 and PISTILLATA expression domain in Arabidopsis floral meristems[J]. Plant Journal, 2007, 51(5):840-849.</w:t>
      </w:r>
    </w:p>
    <w:p w:rsidR="002F1744" w:rsidRDefault="002F1744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595C29">
        <w:rPr>
          <w:rFonts w:ascii="宋体" w:eastAsia="宋体" w:hAnsi="宋体" w:cs="Times New Roman"/>
          <w:sz w:val="24"/>
          <w:szCs w:val="24"/>
        </w:rPr>
        <w:t>[4]</w:t>
      </w:r>
      <w:r w:rsidRPr="002F1744">
        <w:rPr>
          <w:rFonts w:ascii="Times New Roman" w:eastAsia="宋体" w:hAnsi="Times New Roman" w:cs="Times New Roman"/>
          <w:sz w:val="24"/>
          <w:szCs w:val="24"/>
        </w:rPr>
        <w:t>李文静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王杏茹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刘涛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陈冰星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赖钟雄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郭容芳</w:t>
      </w:r>
      <w:r w:rsidRPr="002F1744">
        <w:rPr>
          <w:rFonts w:ascii="Times New Roman" w:eastAsia="宋体" w:hAnsi="Times New Roman" w:cs="Times New Roman"/>
          <w:sz w:val="24"/>
          <w:szCs w:val="24"/>
        </w:rPr>
        <w:t>.</w:t>
      </w:r>
      <w:r w:rsidRPr="002F1744">
        <w:rPr>
          <w:rFonts w:ascii="Times New Roman" w:eastAsia="宋体" w:hAnsi="Times New Roman" w:cs="Times New Roman"/>
          <w:sz w:val="24"/>
          <w:szCs w:val="24"/>
        </w:rPr>
        <w:t>芥蓝</w:t>
      </w:r>
      <w:r w:rsidRPr="002F1744">
        <w:rPr>
          <w:rFonts w:ascii="Times New Roman" w:eastAsia="宋体" w:hAnsi="Times New Roman" w:cs="Times New Roman"/>
          <w:sz w:val="24"/>
          <w:szCs w:val="24"/>
        </w:rPr>
        <w:t>miR172</w:t>
      </w:r>
      <w:r w:rsidRPr="002F1744">
        <w:rPr>
          <w:rFonts w:ascii="Times New Roman" w:eastAsia="宋体" w:hAnsi="Times New Roman" w:cs="Times New Roman"/>
          <w:sz w:val="24"/>
          <w:szCs w:val="24"/>
        </w:rPr>
        <w:t>家族成员进化特性比较及时空表达分析</w:t>
      </w:r>
      <w:r w:rsidRPr="002F1744">
        <w:rPr>
          <w:rFonts w:ascii="Times New Roman" w:eastAsia="宋体" w:hAnsi="Times New Roman" w:cs="Times New Roman"/>
          <w:sz w:val="24"/>
          <w:szCs w:val="24"/>
        </w:rPr>
        <w:t>[J].</w:t>
      </w:r>
      <w:r w:rsidRPr="002F1744">
        <w:rPr>
          <w:rFonts w:ascii="Times New Roman" w:eastAsia="宋体" w:hAnsi="Times New Roman" w:cs="Times New Roman"/>
          <w:sz w:val="24"/>
          <w:szCs w:val="24"/>
        </w:rPr>
        <w:t>西北植物学报</w:t>
      </w:r>
      <w:r w:rsidRPr="002F1744">
        <w:rPr>
          <w:rFonts w:ascii="Times New Roman" w:eastAsia="宋体" w:hAnsi="Times New Roman" w:cs="Times New Roman"/>
          <w:sz w:val="24"/>
          <w:szCs w:val="24"/>
        </w:rPr>
        <w:t>,2018,38(08):1443-1450.</w:t>
      </w:r>
    </w:p>
    <w:p w:rsidR="00725E0D" w:rsidRDefault="002F1744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[5</w:t>
      </w:r>
      <w:r w:rsidR="00725E0D" w:rsidRPr="00725E0D">
        <w:rPr>
          <w:rFonts w:ascii="宋体" w:eastAsia="宋体" w:hAnsi="宋体"/>
          <w:sz w:val="24"/>
          <w:szCs w:val="24"/>
        </w:rPr>
        <w:t>]郭西贵. 水稻miR172基因遗传转化及其功能分析[D].浙江师范大学,2012.</w:t>
      </w:r>
    </w:p>
    <w:p w:rsidR="00725E0D" w:rsidRDefault="002F1744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[6</w:t>
      </w:r>
      <w:r w:rsidR="00725E0D" w:rsidRPr="00725E0D">
        <w:rPr>
          <w:rFonts w:ascii="宋体" w:eastAsia="宋体" w:hAnsi="宋体"/>
          <w:sz w:val="24"/>
          <w:szCs w:val="24"/>
        </w:rPr>
        <w:t>]马晓春. Osa-miR172a通过AP2调控水稻稻瘟病抗性[C]. 中国植物病理学会.中国植物病理学会2019年学术年会论文集.中国植物病理学会:中国植物病理学会,2019:450.</w:t>
      </w:r>
    </w:p>
    <w:p w:rsidR="00266B1D" w:rsidRDefault="00266B1D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[7]</w:t>
      </w:r>
      <w:r w:rsidRPr="00266B1D">
        <w:t xml:space="preserve"> </w:t>
      </w:r>
      <w:r w:rsidRPr="00266B1D">
        <w:rPr>
          <w:rFonts w:ascii="Times New Roman" w:eastAsia="宋体" w:hAnsi="Times New Roman" w:cs="Times New Roman"/>
          <w:sz w:val="24"/>
          <w:szCs w:val="24"/>
        </w:rPr>
        <w:t>Wang L , Sun S , Jin J , et al. Coordinated regulation of vegetative and reproductive branching in rice[J]. Proceedings of the National Academy of Sciences, 2015, 112(50):15504-15509.</w:t>
      </w:r>
    </w:p>
    <w:p w:rsidR="00F70253" w:rsidRPr="008D0A68" w:rsidRDefault="00F70253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 w:rsidR="00266B1D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]</w:t>
      </w:r>
      <w:r w:rsidRPr="00F70253">
        <w:t xml:space="preserve"> </w:t>
      </w:r>
      <w:r w:rsidRPr="00F70253">
        <w:rPr>
          <w:rFonts w:ascii="Times New Roman" w:eastAsia="宋体" w:hAnsi="Times New Roman" w:cs="Times New Roman"/>
          <w:sz w:val="24"/>
          <w:szCs w:val="24"/>
        </w:rPr>
        <w:t>Zhu Q H , Upadhyaya N M , Gubler F , et al. Over-expression of miR172 causes loss of spikelet determinacy and floral organ abnormalities in rice (Oryza sativa)[J]. BMC Plant Biology, 2009, 9(1):149-0.</w:t>
      </w:r>
    </w:p>
    <w:sectPr w:rsidR="00F70253" w:rsidRPr="008D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FB5" w:rsidRDefault="00677FB5" w:rsidP="009479F0">
      <w:r>
        <w:separator/>
      </w:r>
    </w:p>
  </w:endnote>
  <w:endnote w:type="continuationSeparator" w:id="0">
    <w:p w:rsidR="00677FB5" w:rsidRDefault="00677FB5" w:rsidP="0094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FB5" w:rsidRDefault="00677FB5" w:rsidP="009479F0">
      <w:r>
        <w:separator/>
      </w:r>
    </w:p>
  </w:footnote>
  <w:footnote w:type="continuationSeparator" w:id="0">
    <w:p w:rsidR="00677FB5" w:rsidRDefault="00677FB5" w:rsidP="009479F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oujp">
    <w15:presenceInfo w15:providerId="None" w15:userId="zhouj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47"/>
    <w:rsid w:val="000C7183"/>
    <w:rsid w:val="00110B52"/>
    <w:rsid w:val="001654BD"/>
    <w:rsid w:val="00266B1D"/>
    <w:rsid w:val="00290547"/>
    <w:rsid w:val="00294610"/>
    <w:rsid w:val="002A7802"/>
    <w:rsid w:val="002F1744"/>
    <w:rsid w:val="0030139A"/>
    <w:rsid w:val="0034555C"/>
    <w:rsid w:val="003A59DF"/>
    <w:rsid w:val="00404F7B"/>
    <w:rsid w:val="00514168"/>
    <w:rsid w:val="00577693"/>
    <w:rsid w:val="00595C29"/>
    <w:rsid w:val="00643F78"/>
    <w:rsid w:val="00677FB5"/>
    <w:rsid w:val="00725E0D"/>
    <w:rsid w:val="00766411"/>
    <w:rsid w:val="008B737B"/>
    <w:rsid w:val="008D0A68"/>
    <w:rsid w:val="008D1A3A"/>
    <w:rsid w:val="009479F0"/>
    <w:rsid w:val="00A86CB3"/>
    <w:rsid w:val="00BB15B4"/>
    <w:rsid w:val="00C10A2C"/>
    <w:rsid w:val="00CB4DCB"/>
    <w:rsid w:val="00D40933"/>
    <w:rsid w:val="00D85BC2"/>
    <w:rsid w:val="00E159DD"/>
    <w:rsid w:val="00F53283"/>
    <w:rsid w:val="00F70253"/>
    <w:rsid w:val="00F90C5D"/>
    <w:rsid w:val="00F94453"/>
    <w:rsid w:val="00F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A9311"/>
  <w15:chartTrackingRefBased/>
  <w15:docId w15:val="{8FE443B4-1574-4D0E-B13D-73AC185F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9D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A59D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47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79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7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7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Acher Dead</dc:creator>
  <cp:keywords/>
  <dc:description/>
  <cp:lastModifiedBy>Dead Acher</cp:lastModifiedBy>
  <cp:revision>2</cp:revision>
  <dcterms:created xsi:type="dcterms:W3CDTF">2019-12-31T08:58:00Z</dcterms:created>
  <dcterms:modified xsi:type="dcterms:W3CDTF">2019-12-31T08:58:00Z</dcterms:modified>
</cp:coreProperties>
</file>